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B34CE" w14:textId="77777777" w:rsidR="0075557D" w:rsidRPr="009B7CBC" w:rsidRDefault="00433A03" w:rsidP="009B1C76">
      <w:pPr>
        <w:jc w:val="center"/>
        <w:rPr>
          <w:rFonts w:ascii="Times New Roman" w:hAnsi="Times New Roman" w:cs="Times New Roman"/>
          <w:b/>
          <w:sz w:val="52"/>
        </w:rPr>
      </w:pPr>
      <w:r w:rsidRPr="009B7CBC">
        <w:rPr>
          <w:rFonts w:ascii="Times New Roman" w:hAnsi="Times New Roman" w:cs="Times New Roman"/>
          <w:b/>
          <w:sz w:val="52"/>
        </w:rPr>
        <w:t>Work Report</w:t>
      </w:r>
    </w:p>
    <w:p w14:paraId="66458AD7" w14:textId="77777777" w:rsidR="00433A03" w:rsidRPr="009B7CBC" w:rsidRDefault="00433A03" w:rsidP="009B1C76">
      <w:pPr>
        <w:rPr>
          <w:rFonts w:ascii="Times New Roman" w:hAnsi="Times New Roman" w:cs="Times New Roman"/>
          <w:b/>
          <w:sz w:val="22"/>
        </w:rPr>
      </w:pPr>
    </w:p>
    <w:p w14:paraId="3C00DD0F" w14:textId="365C3CBD" w:rsidR="00C34C17" w:rsidRPr="009B7CBC" w:rsidRDefault="00433A03" w:rsidP="009B1C76">
      <w:pPr>
        <w:rPr>
          <w:rFonts w:ascii="Times New Roman" w:hAnsi="Times New Roman" w:cs="Times New Roman"/>
          <w:b/>
          <w:bCs/>
          <w:kern w:val="0"/>
          <w:sz w:val="22"/>
        </w:rPr>
      </w:pPr>
      <w:r w:rsidRPr="009B7CBC">
        <w:rPr>
          <w:rFonts w:ascii="Times New Roman" w:hAnsi="Times New Roman" w:cs="Times New Roman"/>
          <w:b/>
          <w:bCs/>
          <w:kern w:val="0"/>
          <w:sz w:val="22"/>
        </w:rPr>
        <w:t>Problem Identification</w:t>
      </w:r>
    </w:p>
    <w:p w14:paraId="25FC6B7D" w14:textId="147A5933" w:rsidR="00C34C17" w:rsidRPr="00BE0285" w:rsidRDefault="00AB1267" w:rsidP="009B1C76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BE0285">
        <w:rPr>
          <w:rFonts w:ascii="Times New Roman" w:hAnsi="Times New Roman" w:cs="Times New Roman"/>
          <w:sz w:val="22"/>
        </w:rPr>
        <w:t xml:space="preserve">How did your group make decisions in </w:t>
      </w:r>
      <w:r w:rsidR="002E095A" w:rsidRPr="00BE0285">
        <w:rPr>
          <w:rFonts w:ascii="Times New Roman" w:hAnsi="Times New Roman" w:cs="Times New Roman"/>
          <w:sz w:val="22"/>
        </w:rPr>
        <w:t>determining the scope of requirements sources?</w:t>
      </w:r>
    </w:p>
    <w:p w14:paraId="2309DFC6" w14:textId="4CDA7942" w:rsidR="002E095A" w:rsidRPr="00BE0285" w:rsidRDefault="002E095A" w:rsidP="009B1C76">
      <w:pPr>
        <w:rPr>
          <w:rFonts w:ascii="Times New Roman" w:hAnsi="Times New Roman" w:cs="Times New Roman"/>
          <w:sz w:val="22"/>
        </w:rPr>
      </w:pPr>
    </w:p>
    <w:p w14:paraId="746ABA01" w14:textId="42EC3233" w:rsidR="002E095A" w:rsidRPr="00BE0285" w:rsidRDefault="002E095A" w:rsidP="009B1C76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BE0285">
        <w:rPr>
          <w:rFonts w:ascii="Times New Roman" w:hAnsi="Times New Roman" w:cs="Times New Roman"/>
          <w:sz w:val="22"/>
        </w:rPr>
        <w:t xml:space="preserve">How did your group make decisions in </w:t>
      </w:r>
      <w:r w:rsidR="001956A6" w:rsidRPr="00BE0285">
        <w:rPr>
          <w:rFonts w:ascii="Times New Roman" w:hAnsi="Times New Roman" w:cs="Times New Roman"/>
          <w:sz w:val="22"/>
        </w:rPr>
        <w:t xml:space="preserve">determining the </w:t>
      </w:r>
      <w:r w:rsidR="00117D25" w:rsidRPr="00BE0285">
        <w:rPr>
          <w:rFonts w:ascii="Times New Roman" w:hAnsi="Times New Roman" w:cs="Times New Roman"/>
          <w:sz w:val="22"/>
        </w:rPr>
        <w:t xml:space="preserve">questions </w:t>
      </w:r>
      <w:r w:rsidR="001956A6" w:rsidRPr="00BE0285">
        <w:rPr>
          <w:rFonts w:ascii="Times New Roman" w:hAnsi="Times New Roman" w:cs="Times New Roman"/>
          <w:sz w:val="22"/>
        </w:rPr>
        <w:t>asked to</w:t>
      </w:r>
      <w:r w:rsidR="00117D25" w:rsidRPr="00BE0285">
        <w:rPr>
          <w:rFonts w:ascii="Times New Roman" w:hAnsi="Times New Roman" w:cs="Times New Roman"/>
          <w:sz w:val="22"/>
        </w:rPr>
        <w:t xml:space="preserve"> stakeholders</w:t>
      </w:r>
      <w:ins w:id="0" w:author="刘天晴" w:date="2017-09-21T19:37:00Z">
        <w:r w:rsidR="00806905">
          <w:rPr>
            <w:rFonts w:ascii="Times New Roman" w:hAnsi="Times New Roman" w:cs="Times New Roman"/>
            <w:sz w:val="22"/>
          </w:rPr>
          <w:t xml:space="preserve"> </w:t>
        </w:r>
      </w:ins>
      <w:ins w:id="1" w:author="刘天晴" w:date="2017-09-21T20:01:00Z">
        <w:r w:rsidR="00F71EDE">
          <w:rPr>
            <w:rFonts w:ascii="Times New Roman" w:hAnsi="Times New Roman" w:cs="Times New Roman"/>
            <w:sz w:val="22"/>
          </w:rPr>
          <w:t>during requirements elic</w:t>
        </w:r>
      </w:ins>
      <w:ins w:id="2" w:author="刘天晴" w:date="2017-09-21T20:03:00Z">
        <w:r w:rsidR="00F71EDE">
          <w:rPr>
            <w:rFonts w:ascii="Times New Roman" w:hAnsi="Times New Roman" w:cs="Times New Roman"/>
            <w:sz w:val="22"/>
          </w:rPr>
          <w:t>i</w:t>
        </w:r>
      </w:ins>
      <w:ins w:id="3" w:author="刘天晴" w:date="2017-09-21T20:01:00Z">
        <w:r w:rsidR="00F71EDE">
          <w:rPr>
            <w:rFonts w:ascii="Times New Roman" w:hAnsi="Times New Roman" w:cs="Times New Roman"/>
            <w:sz w:val="22"/>
          </w:rPr>
          <w:t>tation</w:t>
        </w:r>
      </w:ins>
      <w:r w:rsidR="00117D25" w:rsidRPr="00BE0285">
        <w:rPr>
          <w:rFonts w:ascii="Times New Roman" w:hAnsi="Times New Roman" w:cs="Times New Roman"/>
          <w:sz w:val="22"/>
        </w:rPr>
        <w:t>?</w:t>
      </w:r>
    </w:p>
    <w:p w14:paraId="5600D8A8" w14:textId="79849A24" w:rsidR="00117D25" w:rsidRPr="00BE0285" w:rsidRDefault="00117D25" w:rsidP="009B1C76">
      <w:pPr>
        <w:rPr>
          <w:rFonts w:ascii="Times New Roman" w:hAnsi="Times New Roman" w:cs="Times New Roman"/>
          <w:sz w:val="22"/>
        </w:rPr>
      </w:pPr>
    </w:p>
    <w:p w14:paraId="6F1A539B" w14:textId="567A3FE2" w:rsidR="00117D25" w:rsidRPr="00BE0285" w:rsidRDefault="00117D25" w:rsidP="009B1C76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BE0285">
        <w:rPr>
          <w:rFonts w:ascii="Times New Roman" w:hAnsi="Times New Roman" w:cs="Times New Roman"/>
          <w:sz w:val="22"/>
        </w:rPr>
        <w:t>How did your group make decisions in determining the approach(es) used to communicate with stakeholders</w:t>
      </w:r>
      <w:ins w:id="4" w:author="刘天晴" w:date="2017-09-21T20:04:00Z">
        <w:r w:rsidR="00B21E2A">
          <w:rPr>
            <w:rFonts w:ascii="Times New Roman" w:hAnsi="Times New Roman" w:cs="Times New Roman"/>
            <w:sz w:val="22"/>
          </w:rPr>
          <w:t xml:space="preserve"> </w:t>
        </w:r>
        <w:r w:rsidR="00B21E2A">
          <w:rPr>
            <w:rFonts w:ascii="Times New Roman" w:hAnsi="Times New Roman" w:cs="Times New Roman"/>
            <w:sz w:val="22"/>
          </w:rPr>
          <w:t>during requirements elicitation</w:t>
        </w:r>
      </w:ins>
      <w:r w:rsidRPr="00BE0285">
        <w:rPr>
          <w:rFonts w:ascii="Times New Roman" w:hAnsi="Times New Roman" w:cs="Times New Roman"/>
          <w:sz w:val="22"/>
        </w:rPr>
        <w:t>?</w:t>
      </w:r>
    </w:p>
    <w:p w14:paraId="71ADDFF0" w14:textId="77777777" w:rsidR="007577E6" w:rsidRPr="00BE0285" w:rsidRDefault="007577E6" w:rsidP="009B1C76">
      <w:pPr>
        <w:rPr>
          <w:rFonts w:ascii="Times New Roman" w:hAnsi="Times New Roman" w:cs="Times New Roman"/>
          <w:sz w:val="22"/>
        </w:rPr>
      </w:pPr>
    </w:p>
    <w:p w14:paraId="3D51C069" w14:textId="05B2A73B" w:rsidR="00360F6B" w:rsidRPr="00BE0285" w:rsidRDefault="00360F6B" w:rsidP="004812DC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BE0285">
        <w:rPr>
          <w:rFonts w:ascii="Times New Roman" w:hAnsi="Times New Roman" w:cs="Times New Roman"/>
          <w:sz w:val="22"/>
        </w:rPr>
        <w:t xml:space="preserve">How did your group make decisions in </w:t>
      </w:r>
      <w:ins w:id="5" w:author="刘天晴" w:date="2017-09-21T20:06:00Z">
        <w:r w:rsidR="004812DC" w:rsidRPr="004812DC">
          <w:rPr>
            <w:rFonts w:ascii="Times New Roman" w:hAnsi="Times New Roman" w:cs="Times New Roman"/>
            <w:sz w:val="22"/>
          </w:rPr>
          <w:t>ensur</w:t>
        </w:r>
        <w:r w:rsidR="004812DC">
          <w:rPr>
            <w:rFonts w:ascii="Times New Roman" w:hAnsi="Times New Roman" w:cs="Times New Roman"/>
            <w:sz w:val="22"/>
          </w:rPr>
          <w:t>ing that</w:t>
        </w:r>
      </w:ins>
      <w:del w:id="6" w:author="刘天晴" w:date="2017-09-21T20:06:00Z">
        <w:r w:rsidR="003659CA" w:rsidRPr="00BE0285" w:rsidDel="004812DC">
          <w:rPr>
            <w:rFonts w:ascii="Times New Roman" w:hAnsi="Times New Roman" w:cs="Times New Roman"/>
            <w:sz w:val="22"/>
          </w:rPr>
          <w:delText>determining</w:delText>
        </w:r>
      </w:del>
      <w:r w:rsidR="003659CA" w:rsidRPr="00BE0285">
        <w:rPr>
          <w:rFonts w:ascii="Times New Roman" w:hAnsi="Times New Roman" w:cs="Times New Roman"/>
          <w:sz w:val="22"/>
        </w:rPr>
        <w:t xml:space="preserve"> </w:t>
      </w:r>
      <w:ins w:id="7" w:author="刘天晴" w:date="2017-09-21T20:07:00Z">
        <w:r w:rsidR="004812DC" w:rsidRPr="004812DC">
          <w:rPr>
            <w:rFonts w:ascii="Times New Roman" w:hAnsi="Times New Roman" w:cs="Times New Roman"/>
            <w:sz w:val="22"/>
          </w:rPr>
          <w:t xml:space="preserve">the information </w:t>
        </w:r>
      </w:ins>
      <w:del w:id="8" w:author="Unknown">
        <w:r w:rsidR="00C420CD" w:rsidRPr="004812DC" w:rsidDel="004812DC">
          <w:rPr>
            <w:rFonts w:ascii="Times New Roman" w:hAnsi="Times New Roman" w:cs="Times New Roman"/>
            <w:sz w:val="22"/>
          </w:rPr>
          <w:delText>t</w:delText>
        </w:r>
      </w:del>
      <w:del w:id="9" w:author="刘天晴" w:date="2017-09-21T20:07:00Z">
        <w:r w:rsidR="00C420CD" w:rsidRPr="00BE0285" w:rsidDel="004812DC">
          <w:rPr>
            <w:rFonts w:ascii="Times New Roman" w:hAnsi="Times New Roman" w:cs="Times New Roman"/>
            <w:sz w:val="22"/>
          </w:rPr>
          <w:delText>he tim</w:delText>
        </w:r>
        <w:r w:rsidR="003659CA" w:rsidRPr="00BE0285" w:rsidDel="004812DC">
          <w:rPr>
            <w:rFonts w:ascii="Times New Roman" w:hAnsi="Times New Roman" w:cs="Times New Roman"/>
            <w:sz w:val="22"/>
          </w:rPr>
          <w:delText>ing</w:delText>
        </w:r>
        <w:r w:rsidR="00C420CD" w:rsidRPr="00BE0285" w:rsidDel="004812DC">
          <w:rPr>
            <w:rFonts w:ascii="Times New Roman" w:hAnsi="Times New Roman" w:cs="Times New Roman"/>
            <w:sz w:val="22"/>
          </w:rPr>
          <w:delText xml:space="preserve"> </w:delText>
        </w:r>
        <w:r w:rsidR="003659CA" w:rsidRPr="00BE0285" w:rsidDel="004812DC">
          <w:rPr>
            <w:rFonts w:ascii="Times New Roman" w:hAnsi="Times New Roman" w:cs="Times New Roman"/>
            <w:sz w:val="22"/>
          </w:rPr>
          <w:delText xml:space="preserve">of </w:delText>
        </w:r>
        <w:r w:rsidR="00C420CD" w:rsidRPr="00BE0285" w:rsidDel="004812DC">
          <w:rPr>
            <w:rFonts w:ascii="Times New Roman" w:hAnsi="Times New Roman" w:cs="Times New Roman"/>
            <w:sz w:val="22"/>
          </w:rPr>
          <w:delText>stopping</w:delText>
        </w:r>
      </w:del>
      <w:ins w:id="10" w:author="刘天晴" w:date="2017-09-21T20:07:00Z">
        <w:r w:rsidR="004812DC">
          <w:rPr>
            <w:rFonts w:ascii="Times New Roman" w:hAnsi="Times New Roman" w:cs="Times New Roman"/>
            <w:sz w:val="22"/>
          </w:rPr>
          <w:t xml:space="preserve">is </w:t>
        </w:r>
      </w:ins>
      <w:ins w:id="11" w:author="刘天晴" w:date="2017-09-21T20:08:00Z">
        <w:r w:rsidR="00675503">
          <w:rPr>
            <w:rFonts w:ascii="Times New Roman" w:hAnsi="Times New Roman" w:cs="Times New Roman"/>
            <w:sz w:val="22"/>
          </w:rPr>
          <w:t xml:space="preserve">fully </w:t>
        </w:r>
      </w:ins>
      <w:ins w:id="12" w:author="刘天晴" w:date="2017-09-21T20:07:00Z">
        <w:r w:rsidR="004812DC">
          <w:rPr>
            <w:rFonts w:ascii="Times New Roman" w:hAnsi="Times New Roman" w:cs="Times New Roman"/>
            <w:sz w:val="22"/>
          </w:rPr>
          <w:t xml:space="preserve">collected during each round of </w:t>
        </w:r>
      </w:ins>
      <w:del w:id="13" w:author="刘天晴" w:date="2017-09-21T20:07:00Z">
        <w:r w:rsidRPr="00BE0285" w:rsidDel="004812DC">
          <w:rPr>
            <w:rFonts w:ascii="Times New Roman" w:hAnsi="Times New Roman" w:cs="Times New Roman"/>
            <w:sz w:val="22"/>
          </w:rPr>
          <w:delText xml:space="preserve"> </w:delText>
        </w:r>
      </w:del>
      <w:r w:rsidR="003659CA" w:rsidRPr="00BE0285">
        <w:rPr>
          <w:rFonts w:ascii="Times New Roman" w:hAnsi="Times New Roman" w:cs="Times New Roman"/>
          <w:sz w:val="22"/>
        </w:rPr>
        <w:t>requirements</w:t>
      </w:r>
      <w:r w:rsidRPr="00BE0285">
        <w:rPr>
          <w:rFonts w:ascii="Times New Roman" w:hAnsi="Times New Roman" w:cs="Times New Roman"/>
          <w:sz w:val="22"/>
        </w:rPr>
        <w:t xml:space="preserve"> elicitation?</w:t>
      </w:r>
    </w:p>
    <w:p w14:paraId="7F821AF9" w14:textId="1722AF43" w:rsidR="00360F6B" w:rsidRPr="005F390C" w:rsidRDefault="00360F6B" w:rsidP="009B1C76">
      <w:pPr>
        <w:rPr>
          <w:rFonts w:ascii="Times New Roman" w:hAnsi="Times New Roman" w:cs="Times New Roman"/>
          <w:bCs/>
          <w:kern w:val="0"/>
          <w:sz w:val="22"/>
        </w:rPr>
      </w:pPr>
    </w:p>
    <w:p w14:paraId="42F6F506" w14:textId="176F848B" w:rsidR="004E24EB" w:rsidRPr="00223749" w:rsidRDefault="004E24EB" w:rsidP="00223749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kern w:val="0"/>
          <w:sz w:val="22"/>
          <w:rPrChange w:id="14" w:author="刘天晴" w:date="2017-09-21T20:09:00Z">
            <w:rPr/>
          </w:rPrChange>
        </w:rPr>
        <w:pPrChange w:id="15" w:author="刘天晴" w:date="2017-09-21T20:09:00Z">
          <w:pPr>
            <w:pStyle w:val="aa"/>
            <w:numPr>
              <w:numId w:val="2"/>
            </w:numPr>
            <w:ind w:left="360" w:firstLineChars="0" w:hanging="360"/>
          </w:pPr>
        </w:pPrChange>
      </w:pPr>
      <w:r w:rsidRPr="00BE0285">
        <w:rPr>
          <w:rFonts w:ascii="Times New Roman" w:hAnsi="Times New Roman" w:cs="Times New Roman"/>
          <w:sz w:val="22"/>
        </w:rPr>
        <w:t xml:space="preserve">How did your group make decisions in </w:t>
      </w:r>
      <w:r w:rsidR="003659CA" w:rsidRPr="00BE0285">
        <w:rPr>
          <w:rFonts w:ascii="Times New Roman" w:hAnsi="Times New Roman" w:cs="Times New Roman"/>
          <w:sz w:val="22"/>
        </w:rPr>
        <w:t xml:space="preserve">determining </w:t>
      </w:r>
      <w:r w:rsidRPr="00BE0285">
        <w:rPr>
          <w:rFonts w:ascii="Times New Roman" w:hAnsi="Times New Roman" w:cs="Times New Roman"/>
          <w:sz w:val="22"/>
        </w:rPr>
        <w:t>the validation approach(es)</w:t>
      </w:r>
      <w:r w:rsidR="006F3E48" w:rsidRPr="00BE0285">
        <w:rPr>
          <w:rFonts w:ascii="Times New Roman" w:hAnsi="Times New Roman" w:cs="Times New Roman"/>
          <w:sz w:val="22"/>
        </w:rPr>
        <w:t xml:space="preserve"> of requirements</w:t>
      </w:r>
      <w:r w:rsidRPr="005F390C">
        <w:rPr>
          <w:rFonts w:ascii="Times New Roman" w:hAnsi="Times New Roman" w:cs="Times New Roman"/>
          <w:bCs/>
          <w:kern w:val="0"/>
          <w:sz w:val="22"/>
        </w:rPr>
        <w:t>?</w:t>
      </w:r>
      <w:r w:rsidR="00127276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="006F3E48" w:rsidRPr="005F390C">
        <w:rPr>
          <w:rFonts w:ascii="Times New Roman" w:hAnsi="Times New Roman" w:cs="Times New Roman"/>
          <w:bCs/>
          <w:kern w:val="0"/>
          <w:sz w:val="22"/>
        </w:rPr>
        <w:t>(</w:t>
      </w:r>
      <w:ins w:id="16" w:author="刘天晴" w:date="2017-09-21T20:09:00Z">
        <w:r w:rsidR="00223749" w:rsidRPr="00223749">
          <w:rPr>
            <w:rFonts w:ascii="Times New Roman" w:hAnsi="Times New Roman" w:cs="Times New Roman"/>
            <w:bCs/>
            <w:kern w:val="0"/>
            <w:sz w:val="22"/>
          </w:rPr>
          <w:t>requirements validation process checks for</w:t>
        </w:r>
      </w:ins>
      <w:ins w:id="17" w:author="刘天晴" w:date="2017-09-21T20:10:00Z">
        <w:r w:rsidR="00223749">
          <w:rPr>
            <w:rFonts w:ascii="Times New Roman" w:hAnsi="Times New Roman" w:cs="Times New Roman"/>
            <w:bCs/>
            <w:kern w:val="0"/>
            <w:sz w:val="22"/>
          </w:rPr>
          <w:t xml:space="preserve"> </w:t>
        </w:r>
      </w:ins>
      <w:ins w:id="18" w:author="刘天晴" w:date="2017-09-21T20:09:00Z">
        <w:r w:rsidR="00223749" w:rsidRPr="00223749">
          <w:rPr>
            <w:rFonts w:ascii="Times New Roman" w:hAnsi="Times New Roman" w:cs="Times New Roman"/>
            <w:bCs/>
            <w:kern w:val="0"/>
            <w:sz w:val="22"/>
            <w:rPrChange w:id="19" w:author="刘天晴" w:date="2017-09-21T20:09:00Z">
              <w:rPr/>
            </w:rPrChange>
          </w:rPr>
          <w:t>different types of problems</w:t>
        </w:r>
        <w:r w:rsidR="00223749">
          <w:rPr>
            <w:rFonts w:ascii="Times New Roman" w:hAnsi="Times New Roman" w:cs="Times New Roman"/>
            <w:bCs/>
            <w:kern w:val="0"/>
            <w:sz w:val="22"/>
            <w:rPrChange w:id="20" w:author="刘天晴" w:date="2017-09-21T20:09:00Z">
              <w:rPr>
                <w:rFonts w:ascii="Times New Roman" w:hAnsi="Times New Roman" w:cs="Times New Roman"/>
                <w:bCs/>
                <w:kern w:val="0"/>
                <w:sz w:val="22"/>
              </w:rPr>
            </w:rPrChange>
          </w:rPr>
          <w:t>,</w:t>
        </w:r>
      </w:ins>
      <w:ins w:id="21" w:author="刘天晴" w:date="2017-09-21T20:10:00Z">
        <w:r w:rsidR="00223749">
          <w:rPr>
            <w:rFonts w:ascii="Times New Roman" w:hAnsi="Times New Roman" w:cs="Times New Roman"/>
            <w:bCs/>
            <w:kern w:val="0"/>
            <w:sz w:val="22"/>
          </w:rPr>
          <w:t xml:space="preserve"> </w:t>
        </w:r>
      </w:ins>
      <w:ins w:id="22" w:author="刘天晴" w:date="2017-09-21T20:11:00Z">
        <w:r w:rsidR="00223749">
          <w:rPr>
            <w:rFonts w:ascii="Times New Roman" w:hAnsi="Times New Roman" w:cs="Times New Roman"/>
            <w:bCs/>
            <w:kern w:val="0"/>
            <w:sz w:val="22"/>
          </w:rPr>
          <w:t>such as</w:t>
        </w:r>
      </w:ins>
      <w:ins w:id="23" w:author="刘天晴" w:date="2017-09-21T20:09:00Z">
        <w:r w:rsidR="00223749" w:rsidRPr="00223749">
          <w:rPr>
            <w:rFonts w:ascii="Times New Roman" w:hAnsi="Times New Roman" w:cs="Times New Roman"/>
            <w:bCs/>
            <w:kern w:val="0"/>
            <w:sz w:val="22"/>
            <w:rPrChange w:id="24" w:author="刘天晴" w:date="2017-09-21T20:09:00Z">
              <w:rPr/>
            </w:rPrChange>
          </w:rPr>
          <w:t xml:space="preserve"> omissions,</w:t>
        </w:r>
      </w:ins>
      <w:ins w:id="25" w:author="刘天晴" w:date="2017-09-21T20:10:00Z">
        <w:r w:rsidR="00223749">
          <w:rPr>
            <w:rFonts w:ascii="Times New Roman" w:hAnsi="Times New Roman" w:cs="Times New Roman"/>
            <w:bCs/>
            <w:kern w:val="0"/>
            <w:sz w:val="22"/>
          </w:rPr>
          <w:t xml:space="preserve"> </w:t>
        </w:r>
      </w:ins>
      <w:ins w:id="26" w:author="刘天晴" w:date="2017-09-21T20:09:00Z">
        <w:r w:rsidR="00223749" w:rsidRPr="00223749">
          <w:rPr>
            <w:rFonts w:ascii="Times New Roman" w:hAnsi="Times New Roman" w:cs="Times New Roman"/>
            <w:bCs/>
            <w:kern w:val="0"/>
            <w:sz w:val="22"/>
            <w:rPrChange w:id="27" w:author="刘天晴" w:date="2017-09-21T20:09:00Z">
              <w:rPr/>
            </w:rPrChange>
          </w:rPr>
          <w:t>inconsistencies, and ambiguities</w:t>
        </w:r>
      </w:ins>
      <w:ins w:id="28" w:author="刘天晴" w:date="2017-09-21T20:11:00Z">
        <w:r w:rsidR="00223749">
          <w:rPr>
            <w:rFonts w:ascii="Times New Roman" w:hAnsi="Times New Roman" w:cs="Times New Roman"/>
            <w:bCs/>
            <w:kern w:val="0"/>
            <w:sz w:val="22"/>
          </w:rPr>
          <w:t>,</w:t>
        </w:r>
      </w:ins>
      <w:ins w:id="29" w:author="刘天晴" w:date="2017-09-21T20:09:00Z">
        <w:r w:rsidR="00223749" w:rsidRPr="00223749">
          <w:rPr>
            <w:rFonts w:ascii="Times New Roman" w:hAnsi="Times New Roman" w:cs="Times New Roman"/>
            <w:bCs/>
            <w:kern w:val="0"/>
            <w:sz w:val="22"/>
            <w:rPrChange w:id="30" w:author="刘天晴" w:date="2017-09-21T20:09:00Z">
              <w:rPr/>
            </w:rPrChange>
          </w:rPr>
          <w:t xml:space="preserve"> to help ensure that proper quality standards are fulfilled.</w:t>
        </w:r>
        <w:r w:rsidR="00223749" w:rsidRPr="00223749" w:rsidDel="00223749">
          <w:rPr>
            <w:rFonts w:ascii="Times New Roman" w:hAnsi="Times New Roman" w:cs="Times New Roman"/>
            <w:bCs/>
            <w:kern w:val="0"/>
            <w:sz w:val="22"/>
            <w:rPrChange w:id="31" w:author="刘天晴" w:date="2017-09-21T20:09:00Z">
              <w:rPr/>
            </w:rPrChange>
          </w:rPr>
          <w:t xml:space="preserve"> </w:t>
        </w:r>
      </w:ins>
      <w:del w:id="32" w:author="刘天晴" w:date="2017-09-21T20:09:00Z">
        <w:r w:rsidR="00A10059" w:rsidRPr="00223749" w:rsidDel="00223749">
          <w:rPr>
            <w:rFonts w:ascii="Times New Roman" w:hAnsi="Times New Roman" w:cs="Times New Roman"/>
            <w:bCs/>
            <w:kern w:val="0"/>
            <w:sz w:val="22"/>
            <w:rPrChange w:id="33" w:author="刘天晴" w:date="2017-09-21T20:09:00Z">
              <w:rPr/>
            </w:rPrChange>
          </w:rPr>
          <w:delText xml:space="preserve">requirements </w:delText>
        </w:r>
        <w:r w:rsidR="00437045" w:rsidRPr="00223749" w:rsidDel="00223749">
          <w:rPr>
            <w:rFonts w:ascii="Times New Roman" w:hAnsi="Times New Roman" w:cs="Times New Roman"/>
            <w:sz w:val="22"/>
            <w:rPrChange w:id="34" w:author="刘天晴" w:date="2017-09-21T20:09:00Z">
              <w:rPr/>
            </w:rPrChange>
          </w:rPr>
          <w:delText>v</w:delText>
        </w:r>
        <w:r w:rsidR="00BE0285" w:rsidRPr="00223749" w:rsidDel="00223749">
          <w:rPr>
            <w:rFonts w:ascii="Times New Roman" w:hAnsi="Times New Roman" w:cs="Times New Roman"/>
            <w:sz w:val="22"/>
            <w:rPrChange w:id="35" w:author="刘天晴" w:date="2017-09-21T20:09:00Z">
              <w:rPr/>
            </w:rPrChange>
          </w:rPr>
          <w:delText>alidation</w:delText>
        </w:r>
        <w:r w:rsidR="00437045" w:rsidRPr="00223749" w:rsidDel="00223749">
          <w:rPr>
            <w:rFonts w:ascii="Times New Roman" w:hAnsi="Times New Roman" w:cs="Times New Roman"/>
            <w:sz w:val="22"/>
            <w:rPrChange w:id="36" w:author="刘天晴" w:date="2017-09-21T20:09:00Z">
              <w:rPr/>
            </w:rPrChange>
          </w:rPr>
          <w:delText xml:space="preserve"> means that </w:delText>
        </w:r>
        <w:r w:rsidR="00A10059" w:rsidRPr="00223749" w:rsidDel="00223749">
          <w:rPr>
            <w:rFonts w:ascii="Times New Roman" w:hAnsi="Times New Roman" w:cs="Times New Roman"/>
            <w:sz w:val="22"/>
            <w:rPrChange w:id="37" w:author="刘天晴" w:date="2017-09-21T20:09:00Z">
              <w:rPr/>
            </w:rPrChange>
          </w:rPr>
          <w:delText xml:space="preserve">requirements engineers </w:delText>
        </w:r>
        <w:r w:rsidR="00BE0285" w:rsidRPr="00223749" w:rsidDel="00223749">
          <w:rPr>
            <w:rFonts w:ascii="Times New Roman" w:hAnsi="Times New Roman" w:cs="Times New Roman"/>
            <w:bCs/>
            <w:kern w:val="0"/>
            <w:sz w:val="22"/>
            <w:rPrChange w:id="38" w:author="刘天晴" w:date="2017-09-21T20:09:00Z">
              <w:rPr/>
            </w:rPrChange>
          </w:rPr>
          <w:delText xml:space="preserve">check if the requirements are what </w:delText>
        </w:r>
        <w:r w:rsidR="00127276" w:rsidRPr="00223749" w:rsidDel="00223749">
          <w:rPr>
            <w:rFonts w:ascii="Times New Roman" w:hAnsi="Times New Roman" w:cs="Times New Roman"/>
            <w:bCs/>
            <w:kern w:val="0"/>
            <w:sz w:val="22"/>
            <w:rPrChange w:id="39" w:author="刘天晴" w:date="2017-09-21T20:09:00Z">
              <w:rPr/>
            </w:rPrChange>
          </w:rPr>
          <w:delText xml:space="preserve">the stakeholders </w:delText>
        </w:r>
        <w:r w:rsidR="00BE0285" w:rsidRPr="00223749" w:rsidDel="00223749">
          <w:rPr>
            <w:rFonts w:ascii="Times New Roman" w:hAnsi="Times New Roman" w:cs="Times New Roman"/>
            <w:bCs/>
            <w:kern w:val="0"/>
            <w:sz w:val="22"/>
            <w:rPrChange w:id="40" w:author="刘天晴" w:date="2017-09-21T20:09:00Z">
              <w:rPr/>
            </w:rPrChange>
          </w:rPr>
          <w:delText>really need.</w:delText>
        </w:r>
      </w:del>
      <w:r w:rsidR="006F3E48" w:rsidRPr="00223749">
        <w:rPr>
          <w:rFonts w:ascii="Times New Roman" w:hAnsi="Times New Roman" w:cs="Times New Roman"/>
          <w:bCs/>
          <w:kern w:val="0"/>
          <w:sz w:val="22"/>
          <w:rPrChange w:id="41" w:author="刘天晴" w:date="2017-09-21T20:09:00Z">
            <w:rPr/>
          </w:rPrChange>
        </w:rPr>
        <w:t>)</w:t>
      </w:r>
    </w:p>
    <w:p w14:paraId="56A477FC" w14:textId="77777777" w:rsidR="004E24EB" w:rsidRPr="005F390C" w:rsidRDefault="004E24EB" w:rsidP="009B1C76">
      <w:pPr>
        <w:rPr>
          <w:rFonts w:ascii="Times New Roman" w:hAnsi="Times New Roman" w:cs="Times New Roman"/>
          <w:bCs/>
          <w:kern w:val="0"/>
          <w:sz w:val="22"/>
        </w:rPr>
      </w:pPr>
    </w:p>
    <w:p w14:paraId="53794CE1" w14:textId="290C69C1" w:rsidR="00360F6B" w:rsidRPr="009B7CBC" w:rsidRDefault="00360F6B" w:rsidP="009B1C76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BE0285">
        <w:rPr>
          <w:rFonts w:ascii="Times New Roman" w:hAnsi="Times New Roman" w:cs="Times New Roman"/>
          <w:sz w:val="22"/>
        </w:rPr>
        <w:t>How did your group make decisions in deciding</w:t>
      </w:r>
      <w:r w:rsidR="006F3E48" w:rsidRPr="00BE0285">
        <w:rPr>
          <w:rFonts w:ascii="Times New Roman" w:hAnsi="Times New Roman" w:cs="Times New Roman"/>
          <w:sz w:val="22"/>
        </w:rPr>
        <w:t xml:space="preserve"> the</w:t>
      </w:r>
      <w:r w:rsidRPr="00BE0285">
        <w:rPr>
          <w:rFonts w:ascii="Times New Roman" w:hAnsi="Times New Roman" w:cs="Times New Roman"/>
          <w:sz w:val="22"/>
        </w:rPr>
        <w:t xml:space="preserve"> requirements </w:t>
      </w:r>
      <w:r w:rsidR="006F3E48" w:rsidRPr="00BE0285">
        <w:rPr>
          <w:rFonts w:ascii="Times New Roman" w:hAnsi="Times New Roman" w:cs="Times New Roman"/>
          <w:sz w:val="22"/>
        </w:rPr>
        <w:t xml:space="preserve">that </w:t>
      </w:r>
      <w:r w:rsidRPr="00BE0285">
        <w:rPr>
          <w:rFonts w:ascii="Times New Roman" w:hAnsi="Times New Roman" w:cs="Times New Roman"/>
          <w:sz w:val="22"/>
        </w:rPr>
        <w:t xml:space="preserve">need to be </w:t>
      </w:r>
      <w:r w:rsidRPr="009B7CBC">
        <w:rPr>
          <w:rFonts w:ascii="Times New Roman" w:hAnsi="Times New Roman" w:cs="Times New Roman"/>
          <w:kern w:val="0"/>
          <w:sz w:val="22"/>
        </w:rPr>
        <w:t>negotiated?</w:t>
      </w:r>
    </w:p>
    <w:p w14:paraId="2F0382EA" w14:textId="710F705B" w:rsidR="00360F6B" w:rsidRPr="005F390C" w:rsidRDefault="00360F6B" w:rsidP="009B1C76">
      <w:pPr>
        <w:rPr>
          <w:rFonts w:ascii="Times New Roman" w:hAnsi="Times New Roman" w:cs="Times New Roman"/>
          <w:bCs/>
          <w:kern w:val="0"/>
          <w:sz w:val="22"/>
        </w:rPr>
      </w:pPr>
    </w:p>
    <w:p w14:paraId="785634D6" w14:textId="1FAF38CB" w:rsidR="00023D87" w:rsidRPr="005F390C" w:rsidRDefault="00023D87" w:rsidP="009B1C76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kern w:val="0"/>
          <w:sz w:val="22"/>
        </w:rPr>
      </w:pPr>
      <w:r w:rsidRPr="00BE0285">
        <w:rPr>
          <w:rFonts w:ascii="Times New Roman" w:hAnsi="Times New Roman" w:cs="Times New Roman"/>
          <w:sz w:val="22"/>
        </w:rPr>
        <w:t xml:space="preserve">How did your group make decisions in </w:t>
      </w:r>
      <w:r w:rsidR="00330EC0" w:rsidRPr="00BE0285">
        <w:rPr>
          <w:rFonts w:ascii="Times New Roman" w:hAnsi="Times New Roman" w:cs="Times New Roman"/>
          <w:sz w:val="22"/>
        </w:rPr>
        <w:t xml:space="preserve">determining the </w:t>
      </w:r>
      <w:r w:rsidRPr="00BE0285">
        <w:rPr>
          <w:rFonts w:ascii="Times New Roman" w:hAnsi="Times New Roman" w:cs="Times New Roman"/>
          <w:sz w:val="22"/>
        </w:rPr>
        <w:t xml:space="preserve">information </w:t>
      </w:r>
      <w:r w:rsidR="00330EC0" w:rsidRPr="00BE0285">
        <w:rPr>
          <w:rFonts w:ascii="Times New Roman" w:hAnsi="Times New Roman" w:cs="Times New Roman"/>
          <w:sz w:val="22"/>
        </w:rPr>
        <w:t xml:space="preserve">that </w:t>
      </w:r>
      <w:r w:rsidRPr="00BE0285">
        <w:rPr>
          <w:rFonts w:ascii="Times New Roman" w:hAnsi="Times New Roman" w:cs="Times New Roman"/>
          <w:sz w:val="22"/>
        </w:rPr>
        <w:t>need</w:t>
      </w:r>
      <w:r w:rsidR="00330EC0" w:rsidRPr="00BE0285">
        <w:rPr>
          <w:rFonts w:ascii="Times New Roman" w:hAnsi="Times New Roman" w:cs="Times New Roman"/>
          <w:sz w:val="22"/>
        </w:rPr>
        <w:t>s</w:t>
      </w:r>
      <w:r w:rsidRPr="00BE0285">
        <w:rPr>
          <w:rFonts w:ascii="Times New Roman" w:hAnsi="Times New Roman" w:cs="Times New Roman"/>
          <w:sz w:val="22"/>
        </w:rPr>
        <w:t xml:space="preserve"> to be documented?</w:t>
      </w:r>
    </w:p>
    <w:p w14:paraId="2215FC17" w14:textId="77777777" w:rsidR="00653997" w:rsidRDefault="00653997" w:rsidP="009B1C76">
      <w:pPr>
        <w:rPr>
          <w:rFonts w:ascii="Times New Roman" w:hAnsi="Times New Roman" w:cs="Times New Roman"/>
          <w:b/>
          <w:bCs/>
          <w:kern w:val="0"/>
          <w:sz w:val="22"/>
        </w:rPr>
      </w:pPr>
    </w:p>
    <w:p w14:paraId="2CDD4AD7" w14:textId="1C87FC2D" w:rsidR="00C433D4" w:rsidRPr="009B7CBC" w:rsidRDefault="00433A03" w:rsidP="009B1C76">
      <w:pPr>
        <w:rPr>
          <w:rFonts w:ascii="Times New Roman" w:hAnsi="Times New Roman" w:cs="Times New Roman"/>
          <w:kern w:val="0"/>
          <w:sz w:val="22"/>
        </w:rPr>
      </w:pPr>
      <w:r w:rsidRPr="005F390C">
        <w:rPr>
          <w:rFonts w:ascii="Times New Roman" w:hAnsi="Times New Roman" w:cs="Times New Roman"/>
          <w:b/>
          <w:bCs/>
          <w:kern w:val="0"/>
          <w:sz w:val="22"/>
        </w:rPr>
        <w:t>Development Phase</w:t>
      </w:r>
    </w:p>
    <w:p w14:paraId="7586957D" w14:textId="1AF7984A" w:rsidR="00C433D4" w:rsidRPr="009B7CBC" w:rsidRDefault="00C433D4" w:rsidP="009B1C76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BE0285">
        <w:rPr>
          <w:rFonts w:ascii="Times New Roman" w:hAnsi="Times New Roman" w:cs="Times New Roman"/>
          <w:sz w:val="22"/>
        </w:rPr>
        <w:t>How did your group make decisions in</w:t>
      </w:r>
      <w:r w:rsidRPr="009B7CBC">
        <w:rPr>
          <w:rFonts w:ascii="Times New Roman" w:hAnsi="Times New Roman" w:cs="Times New Roman"/>
          <w:kern w:val="0"/>
          <w:sz w:val="22"/>
        </w:rPr>
        <w:t xml:space="preserve"> prioritizing requirements?</w:t>
      </w:r>
    </w:p>
    <w:p w14:paraId="79AB343F" w14:textId="05EAA9A7" w:rsidR="00C433D4" w:rsidRPr="009B7CBC" w:rsidRDefault="00C433D4" w:rsidP="009B1C76">
      <w:pPr>
        <w:rPr>
          <w:rFonts w:ascii="Times New Roman" w:hAnsi="Times New Roman" w:cs="Times New Roman"/>
          <w:bCs/>
          <w:kern w:val="0"/>
          <w:sz w:val="22"/>
        </w:rPr>
      </w:pPr>
    </w:p>
    <w:p w14:paraId="167B22D1" w14:textId="40748036" w:rsidR="00891972" w:rsidRPr="009B7CBC" w:rsidRDefault="00891972" w:rsidP="009B1C76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kern w:val="0"/>
          <w:sz w:val="22"/>
        </w:rPr>
      </w:pPr>
      <w:r w:rsidRPr="00BE0285">
        <w:rPr>
          <w:rFonts w:ascii="Times New Roman" w:hAnsi="Times New Roman" w:cs="Times New Roman"/>
          <w:sz w:val="22"/>
        </w:rPr>
        <w:t xml:space="preserve">How did your group make decisions in identifying </w:t>
      </w:r>
      <w:r w:rsidR="000A3F0B" w:rsidRPr="00BE0285">
        <w:rPr>
          <w:rFonts w:ascii="Times New Roman" w:hAnsi="Times New Roman" w:cs="Times New Roman"/>
          <w:sz w:val="22"/>
        </w:rPr>
        <w:t>relationships</w:t>
      </w:r>
      <w:r w:rsidR="00653997">
        <w:rPr>
          <w:rFonts w:ascii="Times New Roman" w:hAnsi="Times New Roman" w:cs="Times New Roman"/>
          <w:sz w:val="22"/>
        </w:rPr>
        <w:t xml:space="preserve"> </w:t>
      </w:r>
      <w:r w:rsidR="000A3F0B" w:rsidRPr="00BE0285">
        <w:rPr>
          <w:rFonts w:ascii="Times New Roman" w:hAnsi="Times New Roman" w:cs="Times New Roman"/>
          <w:sz w:val="22"/>
        </w:rPr>
        <w:t>(</w:t>
      </w:r>
      <w:r w:rsidRPr="00BE0285">
        <w:rPr>
          <w:rFonts w:ascii="Times New Roman" w:hAnsi="Times New Roman" w:cs="Times New Roman"/>
          <w:sz w:val="22"/>
        </w:rPr>
        <w:t>dependenc</w:t>
      </w:r>
      <w:r w:rsidR="00330EC0" w:rsidRPr="00BE0285">
        <w:rPr>
          <w:rFonts w:ascii="Times New Roman" w:hAnsi="Times New Roman" w:cs="Times New Roman"/>
          <w:sz w:val="22"/>
        </w:rPr>
        <w:t>ies</w:t>
      </w:r>
      <w:r w:rsidR="007042D3">
        <w:rPr>
          <w:rFonts w:ascii="Times New Roman" w:hAnsi="Times New Roman" w:cs="Times New Roman"/>
          <w:sz w:val="22"/>
        </w:rPr>
        <w:t>,</w:t>
      </w:r>
      <w:r w:rsidR="006E5734" w:rsidRPr="00BE0285">
        <w:rPr>
          <w:rFonts w:ascii="Times New Roman" w:hAnsi="Times New Roman" w:cs="Times New Roman"/>
          <w:sz w:val="22"/>
        </w:rPr>
        <w:t xml:space="preserve"> conflicts, and overlaps</w:t>
      </w:r>
      <w:r w:rsidR="000A3F0B" w:rsidRPr="00BE0285">
        <w:rPr>
          <w:rFonts w:ascii="Times New Roman" w:hAnsi="Times New Roman" w:cs="Times New Roman"/>
          <w:sz w:val="22"/>
        </w:rPr>
        <w:t>)</w:t>
      </w:r>
      <w:r w:rsidR="003A06BA" w:rsidRPr="00BE0285">
        <w:rPr>
          <w:rFonts w:ascii="Times New Roman" w:hAnsi="Times New Roman" w:cs="Times New Roman"/>
          <w:sz w:val="22"/>
        </w:rPr>
        <w:t xml:space="preserve"> </w:t>
      </w:r>
      <w:r w:rsidRPr="00BE0285">
        <w:rPr>
          <w:rFonts w:ascii="Times New Roman" w:hAnsi="Times New Roman" w:cs="Times New Roman"/>
          <w:sz w:val="22"/>
        </w:rPr>
        <w:t>between requirements?</w:t>
      </w:r>
    </w:p>
    <w:p w14:paraId="4074CF94" w14:textId="77777777" w:rsidR="00653997" w:rsidRDefault="00653997" w:rsidP="009B1C76">
      <w:pPr>
        <w:rPr>
          <w:rFonts w:ascii="Times New Roman" w:hAnsi="Times New Roman" w:cs="Times New Roman"/>
          <w:b/>
          <w:bCs/>
          <w:kern w:val="0"/>
          <w:sz w:val="22"/>
        </w:rPr>
      </w:pPr>
    </w:p>
    <w:p w14:paraId="4660D96F" w14:textId="64013099" w:rsidR="00433A03" w:rsidRPr="009B7CBC" w:rsidRDefault="00433A03" w:rsidP="009B1C76">
      <w:pPr>
        <w:rPr>
          <w:rFonts w:ascii="Times New Roman" w:hAnsi="Times New Roman" w:cs="Times New Roman"/>
          <w:b/>
          <w:bCs/>
          <w:kern w:val="0"/>
          <w:sz w:val="22"/>
        </w:rPr>
      </w:pPr>
      <w:r w:rsidRPr="009B7CBC">
        <w:rPr>
          <w:rFonts w:ascii="Times New Roman" w:hAnsi="Times New Roman" w:cs="Times New Roman"/>
          <w:b/>
          <w:bCs/>
          <w:kern w:val="0"/>
          <w:sz w:val="22"/>
        </w:rPr>
        <w:t>Selection Phase</w:t>
      </w:r>
    </w:p>
    <w:p w14:paraId="26D881D0" w14:textId="5EE1CFCF" w:rsidR="00655C5B" w:rsidRPr="00BE0285" w:rsidRDefault="00345B21" w:rsidP="009B1C76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BE0285">
        <w:rPr>
          <w:rFonts w:ascii="Times New Roman" w:hAnsi="Times New Roman" w:cs="Times New Roman"/>
          <w:sz w:val="22"/>
        </w:rPr>
        <w:t xml:space="preserve">How did your group make decisions in </w:t>
      </w:r>
      <w:r w:rsidR="00670CE9" w:rsidRPr="00BE0285">
        <w:rPr>
          <w:rFonts w:ascii="Times New Roman" w:hAnsi="Times New Roman" w:cs="Times New Roman"/>
          <w:sz w:val="22"/>
        </w:rPr>
        <w:t xml:space="preserve">determining </w:t>
      </w:r>
      <w:r w:rsidRPr="00BE0285">
        <w:rPr>
          <w:rFonts w:ascii="Times New Roman" w:hAnsi="Times New Roman" w:cs="Times New Roman"/>
          <w:sz w:val="22"/>
        </w:rPr>
        <w:t xml:space="preserve">the </w:t>
      </w:r>
      <w:r w:rsidR="008D16CD">
        <w:rPr>
          <w:rFonts w:ascii="Times New Roman" w:hAnsi="Times New Roman" w:cs="Times New Roman" w:hint="eastAsia"/>
          <w:sz w:val="22"/>
        </w:rPr>
        <w:t>approach</w:t>
      </w:r>
      <w:r w:rsidR="00127276">
        <w:rPr>
          <w:rFonts w:ascii="Times New Roman" w:hAnsi="Times New Roman" w:cs="Times New Roman"/>
          <w:sz w:val="22"/>
        </w:rPr>
        <w:t>(</w:t>
      </w:r>
      <w:r w:rsidR="008D16CD">
        <w:rPr>
          <w:rFonts w:ascii="Times New Roman" w:hAnsi="Times New Roman" w:cs="Times New Roman"/>
          <w:sz w:val="22"/>
        </w:rPr>
        <w:t>e</w:t>
      </w:r>
      <w:r w:rsidR="00127276">
        <w:rPr>
          <w:rFonts w:ascii="Times New Roman" w:hAnsi="Times New Roman" w:cs="Times New Roman"/>
          <w:sz w:val="22"/>
        </w:rPr>
        <w:t>s)</w:t>
      </w:r>
      <w:r w:rsidRPr="00BE0285">
        <w:rPr>
          <w:rFonts w:ascii="Times New Roman" w:hAnsi="Times New Roman" w:cs="Times New Roman"/>
          <w:sz w:val="22"/>
        </w:rPr>
        <w:t xml:space="preserve"> for solving </w:t>
      </w:r>
      <w:r w:rsidR="00670CE9" w:rsidRPr="00BE0285">
        <w:rPr>
          <w:rFonts w:ascii="Times New Roman" w:hAnsi="Times New Roman" w:cs="Times New Roman"/>
          <w:sz w:val="22"/>
        </w:rPr>
        <w:t>requirements</w:t>
      </w:r>
      <w:r w:rsidRPr="00BE0285">
        <w:rPr>
          <w:rFonts w:ascii="Times New Roman" w:hAnsi="Times New Roman" w:cs="Times New Roman"/>
          <w:sz w:val="22"/>
        </w:rPr>
        <w:t xml:space="preserve"> conflict</w:t>
      </w:r>
      <w:r w:rsidR="00570902" w:rsidRPr="00BE0285">
        <w:rPr>
          <w:rFonts w:ascii="Times New Roman" w:hAnsi="Times New Roman" w:cs="Times New Roman"/>
          <w:sz w:val="22"/>
        </w:rPr>
        <w:t>s</w:t>
      </w:r>
      <w:r w:rsidR="0097032C" w:rsidRPr="00BE0285">
        <w:rPr>
          <w:rFonts w:ascii="Times New Roman" w:hAnsi="Times New Roman" w:cs="Times New Roman"/>
          <w:sz w:val="22"/>
        </w:rPr>
        <w:t>?</w:t>
      </w:r>
    </w:p>
    <w:p w14:paraId="688B36B8" w14:textId="777D422C" w:rsidR="001D72EB" w:rsidRPr="009B7CBC" w:rsidRDefault="001D72EB" w:rsidP="009B1C76">
      <w:pPr>
        <w:rPr>
          <w:rFonts w:ascii="Times New Roman" w:hAnsi="Times New Roman" w:cs="Times New Roman"/>
          <w:sz w:val="22"/>
        </w:rPr>
      </w:pPr>
    </w:p>
    <w:p w14:paraId="223EC35A" w14:textId="34A953E8" w:rsidR="001D72EB" w:rsidRPr="00BE0285" w:rsidRDefault="001D72EB" w:rsidP="00223749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BE0285">
        <w:rPr>
          <w:rFonts w:ascii="Times New Roman" w:hAnsi="Times New Roman" w:cs="Times New Roman"/>
          <w:sz w:val="22"/>
        </w:rPr>
        <w:t>How did your group make decisions in trading</w:t>
      </w:r>
      <w:r w:rsidR="00165E94">
        <w:rPr>
          <w:rFonts w:ascii="Times New Roman" w:hAnsi="Times New Roman" w:cs="Times New Roman" w:hint="eastAsia"/>
          <w:sz w:val="22"/>
        </w:rPr>
        <w:t>-</w:t>
      </w:r>
      <w:r w:rsidRPr="00BE0285">
        <w:rPr>
          <w:rFonts w:ascii="Times New Roman" w:hAnsi="Times New Roman" w:cs="Times New Roman"/>
          <w:sz w:val="22"/>
        </w:rPr>
        <w:t>off among the conflict</w:t>
      </w:r>
      <w:r w:rsidR="00570902" w:rsidRPr="00BE0285">
        <w:rPr>
          <w:rFonts w:ascii="Times New Roman" w:hAnsi="Times New Roman" w:cs="Times New Roman"/>
          <w:sz w:val="22"/>
        </w:rPr>
        <w:t>ing requirement</w:t>
      </w:r>
      <w:r w:rsidRPr="00BE0285">
        <w:rPr>
          <w:rFonts w:ascii="Times New Roman" w:hAnsi="Times New Roman" w:cs="Times New Roman"/>
          <w:sz w:val="22"/>
        </w:rPr>
        <w:t>s</w:t>
      </w:r>
      <w:ins w:id="42" w:author="刘天晴" w:date="2017-09-21T20:14:00Z">
        <w:r w:rsidR="00223749">
          <w:rPr>
            <w:rFonts w:ascii="Times New Roman" w:hAnsi="Times New Roman" w:cs="Times New Roman"/>
            <w:sz w:val="22"/>
          </w:rPr>
          <w:t xml:space="preserve"> during requirements </w:t>
        </w:r>
        <w:r w:rsidR="00223749" w:rsidRPr="00223749">
          <w:rPr>
            <w:rFonts w:ascii="Times New Roman" w:hAnsi="Times New Roman" w:cs="Times New Roman"/>
            <w:sz w:val="22"/>
          </w:rPr>
          <w:t>negotiation</w:t>
        </w:r>
      </w:ins>
      <w:r w:rsidRPr="00BE0285">
        <w:rPr>
          <w:rFonts w:ascii="Times New Roman" w:hAnsi="Times New Roman" w:cs="Times New Roman"/>
          <w:sz w:val="22"/>
        </w:rPr>
        <w:t>?</w:t>
      </w:r>
    </w:p>
    <w:p w14:paraId="4E387A71" w14:textId="77777777" w:rsidR="006E70FB" w:rsidRPr="00BE0285" w:rsidRDefault="006E70FB" w:rsidP="009B1C76">
      <w:pPr>
        <w:pStyle w:val="aa"/>
        <w:ind w:left="360" w:firstLineChars="0" w:firstLine="0"/>
        <w:rPr>
          <w:rFonts w:ascii="Times New Roman" w:hAnsi="Times New Roman" w:cs="Times New Roman"/>
          <w:sz w:val="22"/>
        </w:rPr>
      </w:pPr>
    </w:p>
    <w:p w14:paraId="25372134" w14:textId="7C9939C0" w:rsidR="006E70FB" w:rsidRPr="009B7CBC" w:rsidRDefault="006E70FB" w:rsidP="009B1C76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BE0285">
        <w:rPr>
          <w:rFonts w:ascii="Times New Roman" w:hAnsi="Times New Roman" w:cs="Times New Roman"/>
          <w:sz w:val="22"/>
        </w:rPr>
        <w:t>How did y</w:t>
      </w:r>
      <w:bookmarkStart w:id="43" w:name="_GoBack"/>
      <w:bookmarkEnd w:id="43"/>
      <w:r w:rsidRPr="00BE0285">
        <w:rPr>
          <w:rFonts w:ascii="Times New Roman" w:hAnsi="Times New Roman" w:cs="Times New Roman"/>
          <w:sz w:val="22"/>
        </w:rPr>
        <w:t>our group make decisions in validating requirements with stakeholders?</w:t>
      </w:r>
    </w:p>
    <w:sectPr w:rsidR="006E70FB" w:rsidRPr="009B7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7A7C0" w14:textId="77777777" w:rsidR="009D4C73" w:rsidRDefault="009D4C73" w:rsidP="00FF7297">
      <w:r>
        <w:separator/>
      </w:r>
    </w:p>
  </w:endnote>
  <w:endnote w:type="continuationSeparator" w:id="0">
    <w:p w14:paraId="5FB88747" w14:textId="77777777" w:rsidR="009D4C73" w:rsidRDefault="009D4C73" w:rsidP="00FF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C6AD5" w14:textId="77777777" w:rsidR="009D4C73" w:rsidRDefault="009D4C73" w:rsidP="00FF7297">
      <w:r>
        <w:separator/>
      </w:r>
    </w:p>
  </w:footnote>
  <w:footnote w:type="continuationSeparator" w:id="0">
    <w:p w14:paraId="7BC1BA7D" w14:textId="77777777" w:rsidR="009D4C73" w:rsidRDefault="009D4C73" w:rsidP="00FF7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C4414"/>
    <w:multiLevelType w:val="hybridMultilevel"/>
    <w:tmpl w:val="649404D0"/>
    <w:lvl w:ilvl="0" w:tplc="23FE3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B43A03"/>
    <w:multiLevelType w:val="hybridMultilevel"/>
    <w:tmpl w:val="22C89706"/>
    <w:lvl w:ilvl="0" w:tplc="8920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刘天晴">
    <w15:presenceInfo w15:providerId="None" w15:userId="刘天晴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EB"/>
    <w:rsid w:val="00023D87"/>
    <w:rsid w:val="000A3F0B"/>
    <w:rsid w:val="000B68CB"/>
    <w:rsid w:val="000D7155"/>
    <w:rsid w:val="00117D25"/>
    <w:rsid w:val="00127276"/>
    <w:rsid w:val="00145E64"/>
    <w:rsid w:val="00165E94"/>
    <w:rsid w:val="001956A6"/>
    <w:rsid w:val="001C5FA2"/>
    <w:rsid w:val="001D72EB"/>
    <w:rsid w:val="00211487"/>
    <w:rsid w:val="00223749"/>
    <w:rsid w:val="00250F6F"/>
    <w:rsid w:val="00261254"/>
    <w:rsid w:val="00287D2F"/>
    <w:rsid w:val="002E095A"/>
    <w:rsid w:val="002F6AA0"/>
    <w:rsid w:val="00330EC0"/>
    <w:rsid w:val="00345B21"/>
    <w:rsid w:val="00360F6B"/>
    <w:rsid w:val="003659CA"/>
    <w:rsid w:val="003939DF"/>
    <w:rsid w:val="003A0688"/>
    <w:rsid w:val="003A06BA"/>
    <w:rsid w:val="003B352B"/>
    <w:rsid w:val="003D603E"/>
    <w:rsid w:val="003E2D5A"/>
    <w:rsid w:val="00423552"/>
    <w:rsid w:val="00433A03"/>
    <w:rsid w:val="00437045"/>
    <w:rsid w:val="00441FB1"/>
    <w:rsid w:val="004812DC"/>
    <w:rsid w:val="004B58B5"/>
    <w:rsid w:val="004B72C9"/>
    <w:rsid w:val="004C3EC1"/>
    <w:rsid w:val="004D0B5A"/>
    <w:rsid w:val="004E1F76"/>
    <w:rsid w:val="004E24EB"/>
    <w:rsid w:val="005421FC"/>
    <w:rsid w:val="00570902"/>
    <w:rsid w:val="00581744"/>
    <w:rsid w:val="005A34D5"/>
    <w:rsid w:val="005B7544"/>
    <w:rsid w:val="005D7E1C"/>
    <w:rsid w:val="005F390C"/>
    <w:rsid w:val="00601EE6"/>
    <w:rsid w:val="00653997"/>
    <w:rsid w:val="00655C5B"/>
    <w:rsid w:val="00666660"/>
    <w:rsid w:val="00670CE9"/>
    <w:rsid w:val="00672242"/>
    <w:rsid w:val="00675503"/>
    <w:rsid w:val="006E5734"/>
    <w:rsid w:val="006E5F50"/>
    <w:rsid w:val="006E70FB"/>
    <w:rsid w:val="006F3E48"/>
    <w:rsid w:val="00702806"/>
    <w:rsid w:val="007042D3"/>
    <w:rsid w:val="00726551"/>
    <w:rsid w:val="007577E6"/>
    <w:rsid w:val="00772527"/>
    <w:rsid w:val="007747B5"/>
    <w:rsid w:val="007E54A4"/>
    <w:rsid w:val="00806905"/>
    <w:rsid w:val="00833CFD"/>
    <w:rsid w:val="00891972"/>
    <w:rsid w:val="008D16CD"/>
    <w:rsid w:val="00925C8C"/>
    <w:rsid w:val="0097032C"/>
    <w:rsid w:val="00990649"/>
    <w:rsid w:val="009A5FFD"/>
    <w:rsid w:val="009A7504"/>
    <w:rsid w:val="009B1C76"/>
    <w:rsid w:val="009B7CBC"/>
    <w:rsid w:val="009D4C73"/>
    <w:rsid w:val="009F3D4D"/>
    <w:rsid w:val="009F68A7"/>
    <w:rsid w:val="00A10059"/>
    <w:rsid w:val="00A10231"/>
    <w:rsid w:val="00A47D3A"/>
    <w:rsid w:val="00AA6840"/>
    <w:rsid w:val="00AB1267"/>
    <w:rsid w:val="00B21E2A"/>
    <w:rsid w:val="00B56BBA"/>
    <w:rsid w:val="00B80600"/>
    <w:rsid w:val="00BE0285"/>
    <w:rsid w:val="00BF0EA8"/>
    <w:rsid w:val="00C1675E"/>
    <w:rsid w:val="00C34C17"/>
    <w:rsid w:val="00C420CD"/>
    <w:rsid w:val="00C433D4"/>
    <w:rsid w:val="00D70947"/>
    <w:rsid w:val="00D71342"/>
    <w:rsid w:val="00D94EEB"/>
    <w:rsid w:val="00DF1AB1"/>
    <w:rsid w:val="00E06FEE"/>
    <w:rsid w:val="00E13DC3"/>
    <w:rsid w:val="00E53AF4"/>
    <w:rsid w:val="00EC126B"/>
    <w:rsid w:val="00EC75DA"/>
    <w:rsid w:val="00EF38B9"/>
    <w:rsid w:val="00EF4CD5"/>
    <w:rsid w:val="00F01AF7"/>
    <w:rsid w:val="00F71EDE"/>
    <w:rsid w:val="00F8723D"/>
    <w:rsid w:val="00FA41E7"/>
    <w:rsid w:val="00FE484E"/>
    <w:rsid w:val="00FF60CC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F04D0"/>
  <w15:docId w15:val="{30ED9ABF-2693-472B-9DEE-067A84E4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2655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2655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26551"/>
  </w:style>
  <w:style w:type="paragraph" w:styleId="a6">
    <w:name w:val="annotation subject"/>
    <w:basedOn w:val="a4"/>
    <w:next w:val="a4"/>
    <w:link w:val="a7"/>
    <w:uiPriority w:val="99"/>
    <w:semiHidden/>
    <w:unhideWhenUsed/>
    <w:rsid w:val="0072655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2655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2655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6551"/>
    <w:rPr>
      <w:sz w:val="18"/>
      <w:szCs w:val="18"/>
    </w:rPr>
  </w:style>
  <w:style w:type="paragraph" w:styleId="aa">
    <w:name w:val="List Paragraph"/>
    <w:basedOn w:val="a"/>
    <w:uiPriority w:val="34"/>
    <w:qFormat/>
    <w:rsid w:val="00601EE6"/>
    <w:pPr>
      <w:ind w:firstLineChars="200" w:firstLine="420"/>
    </w:pPr>
  </w:style>
  <w:style w:type="paragraph" w:styleId="ab">
    <w:name w:val="Revision"/>
    <w:hidden/>
    <w:uiPriority w:val="99"/>
    <w:semiHidden/>
    <w:rsid w:val="001C5FA2"/>
  </w:style>
  <w:style w:type="paragraph" w:styleId="ac">
    <w:name w:val="header"/>
    <w:basedOn w:val="a"/>
    <w:link w:val="ad"/>
    <w:uiPriority w:val="99"/>
    <w:unhideWhenUsed/>
    <w:rsid w:val="00FF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F729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F7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F7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刘天晴</dc:creator>
  <cp:lastModifiedBy>刘天晴</cp:lastModifiedBy>
  <cp:revision>15</cp:revision>
  <dcterms:created xsi:type="dcterms:W3CDTF">2017-09-18T11:38:00Z</dcterms:created>
  <dcterms:modified xsi:type="dcterms:W3CDTF">2017-09-21T12:15:00Z</dcterms:modified>
</cp:coreProperties>
</file>